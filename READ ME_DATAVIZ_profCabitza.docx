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84" w:rsidRPr="002A403C" w:rsidRDefault="00601CF4" w:rsidP="00601CF4">
      <w:pPr>
        <w:rPr>
          <w:b/>
          <w:sz w:val="32"/>
          <w:lang w:val="it-IT"/>
        </w:rPr>
      </w:pPr>
      <w:r w:rsidRPr="002A403C">
        <w:rPr>
          <w:b/>
          <w:sz w:val="32"/>
          <w:lang w:val="it-IT"/>
        </w:rPr>
        <w:t>READ ME</w:t>
      </w:r>
    </w:p>
    <w:p w:rsidR="00B60554" w:rsidRDefault="00D60D0B" w:rsidP="00601CF4">
      <w:pPr>
        <w:rPr>
          <w:lang w:val="it-IT"/>
        </w:rPr>
      </w:pPr>
      <w:r>
        <w:rPr>
          <w:lang w:val="it-IT"/>
        </w:rPr>
        <w:t>Per</w:t>
      </w:r>
      <w:r w:rsidR="00B60554">
        <w:rPr>
          <w:lang w:val="it-IT"/>
        </w:rPr>
        <w:t xml:space="preserve"> poter accedere a </w:t>
      </w:r>
      <w:proofErr w:type="spellStart"/>
      <w:r w:rsidR="00B60554">
        <w:rPr>
          <w:lang w:val="it-IT"/>
        </w:rPr>
        <w:t>qlik</w:t>
      </w:r>
      <w:proofErr w:type="spellEnd"/>
      <w:r w:rsidR="00B60554">
        <w:rPr>
          <w:lang w:val="it-IT"/>
        </w:rPr>
        <w:t xml:space="preserve"> è necessario accedere al seguente link </w:t>
      </w:r>
      <w:hyperlink r:id="rId4" w:history="1">
        <w:proofErr w:type="spellStart"/>
        <w:r w:rsidR="008129A4" w:rsidRPr="008129A4">
          <w:rPr>
            <w:rStyle w:val="Hyperlink"/>
            <w:lang w:val="it-IT"/>
          </w:rPr>
          <w:t>Qli</w:t>
        </w:r>
        <w:r w:rsidR="008129A4" w:rsidRPr="008129A4">
          <w:rPr>
            <w:rStyle w:val="Hyperlink"/>
            <w:lang w:val="it-IT"/>
          </w:rPr>
          <w:t>k</w:t>
        </w:r>
        <w:proofErr w:type="spellEnd"/>
      </w:hyperlink>
      <w:r w:rsidR="008129A4">
        <w:rPr>
          <w:lang w:val="it-IT"/>
        </w:rPr>
        <w:t xml:space="preserve"> </w:t>
      </w:r>
      <w:r w:rsidR="00B60554">
        <w:rPr>
          <w:lang w:val="it-IT"/>
        </w:rPr>
        <w:t>ed autenticarsi con  le credenziali</w:t>
      </w:r>
    </w:p>
    <w:p w:rsidR="00D60D0B" w:rsidRDefault="00B60554" w:rsidP="00601CF4">
      <w:pPr>
        <w:rPr>
          <w:lang w:val="it-IT"/>
        </w:rPr>
      </w:pPr>
      <w:r w:rsidRPr="00B60554">
        <w:rPr>
          <w:b/>
          <w:lang w:val="it-IT"/>
        </w:rPr>
        <w:t>Username</w:t>
      </w:r>
      <w:r>
        <w:rPr>
          <w:b/>
          <w:lang w:val="it-IT"/>
        </w:rPr>
        <w:t>:</w:t>
      </w:r>
      <w:r w:rsidR="00D60D0B">
        <w:rPr>
          <w:b/>
          <w:lang w:val="it-IT"/>
        </w:rPr>
        <w:t xml:space="preserve"> </w:t>
      </w:r>
      <w:hyperlink r:id="rId5" w:history="1">
        <w:r w:rsidR="00D60D0B" w:rsidRPr="00911A18">
          <w:rPr>
            <w:rStyle w:val="Hyperlink"/>
            <w:lang w:val="it-IT"/>
          </w:rPr>
          <w:t>dataviz202021@gmail.com</w:t>
        </w:r>
      </w:hyperlink>
    </w:p>
    <w:p w:rsidR="00B60554" w:rsidRDefault="005364A8" w:rsidP="00601CF4">
      <w:pPr>
        <w:rPr>
          <w:b/>
          <w:lang w:val="it-IT"/>
        </w:rPr>
      </w:pPr>
      <w:r>
        <w:rPr>
          <w:b/>
          <w:lang w:val="it-IT"/>
        </w:rPr>
        <w:t>Password</w:t>
      </w:r>
      <w:r w:rsidR="00B60554">
        <w:rPr>
          <w:b/>
          <w:lang w:val="it-IT"/>
        </w:rPr>
        <w:t>:</w:t>
      </w:r>
      <w:r w:rsidR="00D60D0B">
        <w:rPr>
          <w:b/>
          <w:lang w:val="it-IT"/>
        </w:rPr>
        <w:t xml:space="preserve"> </w:t>
      </w:r>
      <w:r w:rsidR="00D60D0B" w:rsidRPr="00D60D0B">
        <w:rPr>
          <w:lang w:val="it-IT"/>
        </w:rPr>
        <w:t>dataviz202021!?0</w:t>
      </w:r>
      <w:bookmarkStart w:id="0" w:name="_GoBack"/>
      <w:bookmarkEnd w:id="0"/>
    </w:p>
    <w:p w:rsidR="00D60D0B" w:rsidRPr="00B60554" w:rsidRDefault="00D60D0B" w:rsidP="00601CF4">
      <w:pPr>
        <w:rPr>
          <w:b/>
          <w:lang w:val="it-IT"/>
        </w:rPr>
      </w:pPr>
    </w:p>
    <w:p w:rsidR="00601CF4" w:rsidRPr="00B60554" w:rsidRDefault="005364A8" w:rsidP="00601CF4">
      <w:pPr>
        <w:rPr>
          <w:lang w:val="it-IT"/>
        </w:rPr>
      </w:pPr>
      <w:ins w:id="1" w:author="Tranchina Kevin" w:date="2021-02-21T00:09:00Z">
        <w:r w:rsidRPr="00136CAD">
          <w:rPr>
            <w:rFonts w:asciiTheme="majorHAnsi" w:hAnsiTheme="majorHAnsi" w:cstheme="majorHAnsi"/>
            <w:noProof/>
            <w:sz w:val="32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45720</wp:posOffset>
              </wp:positionH>
              <wp:positionV relativeFrom="paragraph">
                <wp:posOffset>255905</wp:posOffset>
              </wp:positionV>
              <wp:extent cx="5943600" cy="3162300"/>
              <wp:effectExtent l="0" t="0" r="0" b="0"/>
              <wp:wrapTight wrapText="bothSides">
                <wp:wrapPolygon edited="0">
                  <wp:start x="0" y="0"/>
                  <wp:lineTo x="0" y="21470"/>
                  <wp:lineTo x="21531" y="21470"/>
                  <wp:lineTo x="21531" y="0"/>
                  <wp:lineTo x="0" y="0"/>
                </wp:wrapPolygon>
              </wp:wrapTight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62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r w:rsidR="00B60554">
        <w:rPr>
          <w:lang w:val="it-IT"/>
        </w:rPr>
        <w:t>!!</w:t>
      </w:r>
      <w:r w:rsidR="00B60554" w:rsidRPr="00B60554">
        <w:rPr>
          <w:lang w:val="it-IT"/>
        </w:rPr>
        <w:t>Impor</w:t>
      </w:r>
      <w:r w:rsidR="00B60554">
        <w:rPr>
          <w:lang w:val="it-IT"/>
        </w:rPr>
        <w:t>t</w:t>
      </w:r>
      <w:r w:rsidR="00B60554" w:rsidRPr="00B60554">
        <w:rPr>
          <w:lang w:val="it-IT"/>
        </w:rPr>
        <w:t>ante</w:t>
      </w:r>
      <w:r w:rsidR="00B60554">
        <w:rPr>
          <w:lang w:val="it-IT"/>
        </w:rPr>
        <w:t>!!</w:t>
      </w:r>
      <w:r w:rsidR="00B60554" w:rsidRPr="00B60554">
        <w:rPr>
          <w:lang w:val="it-IT"/>
        </w:rPr>
        <w:t xml:space="preserve"> dopo ogni visualizzazione pulire i filtri sui dati come indicato in rosso in figura</w:t>
      </w:r>
    </w:p>
    <w:sectPr w:rsidR="00601CF4" w:rsidRPr="00B60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china Kevin">
    <w15:presenceInfo w15:providerId="AD" w15:userId="S-1-5-21-3993681692-361296128-2306342808-1980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F4"/>
    <w:rsid w:val="002A403C"/>
    <w:rsid w:val="00355884"/>
    <w:rsid w:val="005364A8"/>
    <w:rsid w:val="00601CF4"/>
    <w:rsid w:val="008129A4"/>
    <w:rsid w:val="00B60554"/>
    <w:rsid w:val="00D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7D753"/>
  <w15:chartTrackingRefBased/>
  <w15:docId w15:val="{B29FAB8A-B1EE-4F7B-A31B-C54E320F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ataviz202021@gmail.com" TargetMode="External"/><Relationship Id="rId4" Type="http://schemas.openxmlformats.org/officeDocument/2006/relationships/hyperlink" Target="https://o9yi2n03fuxipzk.eu.qlikcloud.com/sense/app/7b783a93-4d5f-4ac9-a3b4-dbb532fda00b/over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Tranchina Kevin</dc:creator>
  <cp:keywords/>
  <dc:description/>
  <cp:lastModifiedBy>Tranchina Kevin</cp:lastModifiedBy>
  <cp:revision>3</cp:revision>
  <dcterms:created xsi:type="dcterms:W3CDTF">2021-02-20T23:23:00Z</dcterms:created>
  <dcterms:modified xsi:type="dcterms:W3CDTF">2021-02-21T23:34:00Z</dcterms:modified>
</cp:coreProperties>
</file>